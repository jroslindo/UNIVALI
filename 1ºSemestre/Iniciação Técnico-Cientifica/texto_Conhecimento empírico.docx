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80" w:rsidRPr="006436ED" w:rsidRDefault="00DA5880" w:rsidP="006436ED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18"/>
          <w:szCs w:val="18"/>
          <w:lang w:eastAsia="pt-BR"/>
        </w:rPr>
      </w:pPr>
      <w:r w:rsidRPr="006436ED">
        <w:rPr>
          <w:rFonts w:ascii="Arial" w:eastAsia="Times New Roman" w:hAnsi="Arial" w:cs="Arial"/>
          <w:b/>
          <w:bCs/>
          <w:kern w:val="36"/>
          <w:sz w:val="18"/>
          <w:szCs w:val="18"/>
          <w:lang w:eastAsia="pt-BR"/>
        </w:rPr>
        <w:t>Conhecimento empírico, científico, filosófico e teológico</w:t>
      </w:r>
      <w:r w:rsidR="00CD2948">
        <w:rPr>
          <w:rFonts w:ascii="Arial" w:eastAsia="Times New Roman" w:hAnsi="Arial" w:cs="Arial"/>
          <w:b/>
          <w:bCs/>
          <w:kern w:val="36"/>
          <w:sz w:val="18"/>
          <w:szCs w:val="18"/>
          <w:lang w:eastAsia="pt-BR"/>
        </w:rPr>
        <w:t>.</w:t>
      </w:r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0" w:author="Unknown"/>
          <w:rFonts w:ascii="Arial" w:eastAsia="Times New Roman" w:hAnsi="Arial" w:cs="Arial"/>
          <w:sz w:val="18"/>
          <w:szCs w:val="18"/>
          <w:lang w:eastAsia="pt-BR"/>
        </w:rPr>
      </w:pPr>
      <w:r w:rsidRPr="006436ED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00225" cy="2409825"/>
            <wp:effectExtent l="0" t="0" r="9525" b="9525"/>
            <wp:wrapSquare wrapText="bothSides"/>
            <wp:docPr id="1" name="Imagem 1" descr="Conhec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hecimen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ins w:id="1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A realidade é tão complexa que o homem, para apropriar-se dela, teve de aceitar diferentes tipos de conhecimento.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2" w:author="Unknown"/>
          <w:rFonts w:ascii="Arial" w:eastAsia="Times New Roman" w:hAnsi="Arial" w:cs="Arial"/>
          <w:sz w:val="18"/>
          <w:szCs w:val="18"/>
          <w:lang w:eastAsia="pt-BR"/>
        </w:rPr>
      </w:pPr>
      <w:ins w:id="3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Desde a Antiguidade, até os dias de hoje, um lavrador, mesmo iletrado e/ou desprovido de outros conhecimentos, sabe o momento certo da semeadura, a época da colheita, tipo de solo adequado para diferentes culturas. Todos são exemplos do conhecimento que é acumulado pelo homem, na sua interação com a </w: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begin"/>
        </w:r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instrText xml:space="preserve"> HYPERLINK "http://www.coladaweb.com/" </w:instrTex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separate"/>
        </w:r>
        <w:r w:rsidRPr="006436ED">
          <w:rPr>
            <w:rFonts w:ascii="Arial" w:eastAsia="Times New Roman" w:hAnsi="Arial" w:cs="Arial"/>
            <w:color w:val="006600"/>
            <w:sz w:val="18"/>
            <w:szCs w:val="18"/>
            <w:u w:val="single"/>
            <w:lang w:eastAsia="pt-BR"/>
          </w:rPr>
          <w:t>natureza</w: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end"/>
        </w:r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. 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4" w:author="Unknown"/>
          <w:rFonts w:ascii="Arial" w:eastAsia="Times New Roman" w:hAnsi="Arial" w:cs="Arial"/>
          <w:sz w:val="18"/>
          <w:szCs w:val="18"/>
          <w:lang w:eastAsia="pt-BR"/>
        </w:rPr>
      </w:pPr>
      <w:ins w:id="5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O Conhecimento faz do ser humano um ser diverso dos demais, na medida em que lhe possibilita fugir da submissão à natureza. A ação dos animais na natureza é biologicamente determinada, por mais sofisticadas que possam ser, por exemplo, a casa do joão-de-barro ou a organização de uma colméia, isso leva em conta apenas a sobrevivência da espécie. 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6" w:author="Unknown"/>
          <w:rFonts w:ascii="Arial" w:eastAsia="Times New Roman" w:hAnsi="Arial" w:cs="Arial"/>
          <w:sz w:val="18"/>
          <w:szCs w:val="18"/>
          <w:lang w:eastAsia="pt-BR"/>
        </w:rPr>
      </w:pPr>
      <w:ins w:id="7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O homem atua na natureza não somente em relação às necessidades de sobrevivência, (ou apenas de forma biologicamente determinada) mas se dá principalmente pela incorporação de experiências e conhecimentos produzidos e transmitidos de geração a geração, através da educação e da cultura, isso permite que a nova geração não volte ao ponto de partida da que a precedeu. Ao atuar o homem imprime sua marca na natureza, torna-a humanizada. E à medida que a domina e transforma, também amplia ou desenvolve suas próprias necessidades. Um dos melhores exemplos desta atuação são as cidades. 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8" w:author="Unknown"/>
          <w:rFonts w:ascii="Arial" w:eastAsia="Times New Roman" w:hAnsi="Arial" w:cs="Arial"/>
          <w:sz w:val="18"/>
          <w:szCs w:val="18"/>
          <w:lang w:eastAsia="pt-BR"/>
        </w:rPr>
      </w:pPr>
      <w:ins w:id="9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O Conhecimento só é perceptível através da existência de três elementos: o sujeito </w:t>
        </w:r>
        <w:proofErr w:type="spell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cognoscente</w:t>
        </w:r>
        <w:proofErr w:type="spell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(que conhece) o objeto (conhecido) e a imagem. O sujeito é quem irá deter o conhecimento o objeto é aquilo que será conhecido, e a imagem é a interpretação do objeto pelo sujeito. Neste momento, o sujeito apropria-se, de certo modo do objeto. “O conhecimento apresenta-se como uma transferência das propriedades do objeto para o sujeito”. (Ruiz, João. Metodologia científica). 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10" w:author="Unknown"/>
          <w:rFonts w:ascii="Arial" w:eastAsia="Times New Roman" w:hAnsi="Arial" w:cs="Arial"/>
          <w:sz w:val="18"/>
          <w:szCs w:val="18"/>
          <w:lang w:eastAsia="pt-BR"/>
        </w:rPr>
      </w:pPr>
      <w:ins w:id="11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O conhecimento leva o homem a apropriar-se da realidade e, ao mesmo tempo a penetrar nela, essa posse confere-nos a grande vantagem de nos tornar mais aptos para a ação consciente. A ignorância tolhe as possibilidades de avanço para melhor, mantém-nos prisioneiros das circunstâncias. O conhecimento tem o poder de transformar a opacidade da realidade em caminho iluminada, de tal forma que nos permite agir com certeza, segurança e precisão, com menos riscos e menos perigos. 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12" w:author="Unknown"/>
          <w:rFonts w:ascii="Arial" w:eastAsia="Times New Roman" w:hAnsi="Arial" w:cs="Arial"/>
          <w:sz w:val="18"/>
          <w:szCs w:val="18"/>
          <w:lang w:eastAsia="pt-BR"/>
        </w:rPr>
      </w:pPr>
      <w:ins w:id="13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Mas a realidade não se deixa revelar facilmente. Ela é constituída de numerosos níveis e </w:t>
        </w:r>
        <w:proofErr w:type="gram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estruturas, de um mesmo objeto podemos obter</w:t>
        </w:r>
        <w:proofErr w:type="gram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conhecimento da realidade em diversos níveis distintos. Utilizando-se do exemplo de Cervo &amp;</w:t>
        </w:r>
        <w:proofErr w:type="spell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Bervian</w:t>
        </w:r>
        <w:proofErr w:type="spell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no livro Metodologia Científica, “com relação ao homem”, pode-se considerá-lo em seu aspecto eterno e aparente e dizer uma série de coisas que o bom senso dita ou a experiência cotidiana ensinou; pode-se, também, estudá-lo com espírito mais sério, investigando experimentalmente as relações existentes entre certos órgãos e suas funções; pode-se, ainda, questioná-lo quanto à sua origem, sua realidade e destino e, finalmente, investigar o que dele foi dito por Deus através dos profetas e de seu Enviado Jesus Cristo. 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14" w:author="Unknown"/>
          <w:rFonts w:ascii="Arial" w:eastAsia="Times New Roman" w:hAnsi="Arial" w:cs="Arial"/>
          <w:sz w:val="18"/>
          <w:szCs w:val="18"/>
          <w:lang w:eastAsia="pt-BR"/>
        </w:rPr>
      </w:pPr>
      <w:ins w:id="15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Em outras palavras, a realidade é tão complexa que o homem, para apropriar-se dela, teve de aceitar diferentes tipos de conhecimento.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16" w:author="Unknown"/>
          <w:rFonts w:ascii="Arial" w:eastAsia="Times New Roman" w:hAnsi="Arial" w:cs="Arial"/>
          <w:sz w:val="18"/>
          <w:szCs w:val="18"/>
          <w:lang w:eastAsia="pt-BR"/>
        </w:rPr>
      </w:pPr>
      <w:proofErr w:type="gramStart"/>
      <w:ins w:id="17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Tem-se</w:t>
        </w:r>
        <w:proofErr w:type="gram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, então, os diferentes tipos de conhecimento: </w:t>
        </w:r>
      </w:ins>
    </w:p>
    <w:p w:rsidR="00DA5880" w:rsidRPr="006436ED" w:rsidRDefault="00DA5880" w:rsidP="006436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18" w:author="Unknown"/>
          <w:rFonts w:ascii="Arial" w:eastAsia="Times New Roman" w:hAnsi="Arial" w:cs="Arial"/>
          <w:sz w:val="18"/>
          <w:szCs w:val="18"/>
          <w:lang w:eastAsia="pt-BR"/>
        </w:rPr>
      </w:pPr>
      <w:ins w:id="19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Conhecimento Empírico.</w:t>
        </w:r>
      </w:ins>
    </w:p>
    <w:p w:rsidR="00DA5880" w:rsidRPr="006436ED" w:rsidRDefault="00DA5880" w:rsidP="006436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20" w:author="Unknown"/>
          <w:rFonts w:ascii="Arial" w:eastAsia="Times New Roman" w:hAnsi="Arial" w:cs="Arial"/>
          <w:sz w:val="18"/>
          <w:szCs w:val="18"/>
          <w:lang w:eastAsia="pt-BR"/>
        </w:rPr>
      </w:pPr>
      <w:ins w:id="21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Conhecimento Científico.</w:t>
        </w:r>
      </w:ins>
    </w:p>
    <w:p w:rsidR="00DA5880" w:rsidRPr="006436ED" w:rsidRDefault="00DA5880" w:rsidP="006436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22" w:author="Unknown"/>
          <w:rFonts w:ascii="Arial" w:eastAsia="Times New Roman" w:hAnsi="Arial" w:cs="Arial"/>
          <w:sz w:val="18"/>
          <w:szCs w:val="18"/>
          <w:lang w:eastAsia="pt-BR"/>
        </w:rPr>
      </w:pPr>
      <w:ins w:id="23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Conhecimento Filosófico.</w:t>
        </w:r>
      </w:ins>
    </w:p>
    <w:p w:rsidR="00DA5880" w:rsidRPr="006436ED" w:rsidRDefault="00DA5880" w:rsidP="006436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ins w:id="24" w:author="Unknown"/>
          <w:rFonts w:ascii="Arial" w:eastAsia="Times New Roman" w:hAnsi="Arial" w:cs="Arial"/>
          <w:sz w:val="18"/>
          <w:szCs w:val="18"/>
          <w:lang w:eastAsia="pt-BR"/>
        </w:rPr>
      </w:pPr>
      <w:ins w:id="25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Conhecimento Teológico.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outlineLvl w:val="1"/>
        <w:rPr>
          <w:ins w:id="26" w:author="Unknown"/>
          <w:rFonts w:ascii="Arial" w:eastAsia="Times New Roman" w:hAnsi="Arial" w:cs="Arial"/>
          <w:b/>
          <w:bCs/>
          <w:sz w:val="18"/>
          <w:szCs w:val="18"/>
          <w:lang w:eastAsia="pt-BR"/>
        </w:rPr>
      </w:pPr>
      <w:ins w:id="27" w:author="Unknown">
        <w:r w:rsidRPr="006436ED">
          <w:rPr>
            <w:rFonts w:ascii="Arial" w:eastAsia="Times New Roman" w:hAnsi="Arial" w:cs="Arial"/>
            <w:b/>
            <w:bCs/>
            <w:sz w:val="18"/>
            <w:szCs w:val="18"/>
            <w:lang w:eastAsia="pt-BR"/>
          </w:rPr>
          <w:br/>
          <w:t xml:space="preserve">Conhecimento Empírico 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28" w:author="Unknown"/>
          <w:rFonts w:ascii="Arial" w:eastAsia="Times New Roman" w:hAnsi="Arial" w:cs="Arial"/>
          <w:sz w:val="18"/>
          <w:szCs w:val="18"/>
          <w:lang w:eastAsia="pt-BR"/>
        </w:rPr>
      </w:pPr>
      <w:ins w:id="29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Popular ou vulgar é o modo comum, corrente e espontâneo de conhecer, que se adquire no trato direto com as coisas e os seres humanos, as informações são assimiladas por tradição, experiências causais, ingênuas, é caracterizado pela aceitação passiva, sendo mais sujeito ao erro nas deduções e prognósticos. “é o saber que preenche nossa vida diária e que se possui sem o haver procurado, sem aplicação de método e sem se haver </w:t>
        </w:r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lastRenderedPageBreak/>
          <w:t>refletido sobre algo</w:t>
        </w:r>
        <w:proofErr w:type="gram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”(</w:t>
        </w:r>
        <w:proofErr w:type="spellStart"/>
        <w:proofErr w:type="gram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Babini</w:t>
        </w:r>
        <w:proofErr w:type="spell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, 1957:21).O homem, ciente de suas ações e do seu contexto, apropria-se de experiências próprias e alheias acumuladas no decorrer do tempo, obtendo conclusões sobre a “ razão de ser das coisas”. É, portanto superficial, sensitivo, subjetivo, Assis temático e acrítico. 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outlineLvl w:val="1"/>
        <w:rPr>
          <w:ins w:id="30" w:author="Unknown"/>
          <w:rFonts w:ascii="Arial" w:eastAsia="Times New Roman" w:hAnsi="Arial" w:cs="Arial"/>
          <w:b/>
          <w:bCs/>
          <w:sz w:val="18"/>
          <w:szCs w:val="18"/>
          <w:lang w:eastAsia="pt-BR"/>
        </w:rPr>
      </w:pPr>
      <w:ins w:id="31" w:author="Unknown">
        <w:r w:rsidRPr="006436ED">
          <w:rPr>
            <w:rFonts w:ascii="Arial" w:eastAsia="Times New Roman" w:hAnsi="Arial" w:cs="Arial"/>
            <w:b/>
            <w:bCs/>
            <w:sz w:val="18"/>
            <w:szCs w:val="18"/>
            <w:lang w:eastAsia="pt-BR"/>
          </w:rPr>
          <w:br/>
          <w:t>Conhecimento Científico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32" w:author="Unknown"/>
          <w:rFonts w:ascii="Arial" w:eastAsia="Times New Roman" w:hAnsi="Arial" w:cs="Arial"/>
          <w:sz w:val="18"/>
          <w:szCs w:val="18"/>
          <w:lang w:eastAsia="pt-BR"/>
        </w:rPr>
      </w:pPr>
      <w:ins w:id="33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O conhecimento científico vai além da visão empírica, preocupa-se não só com os efeitos, mas principalmente com as causas e leis que o motivaram, esta nova percepção do conhecimento se deu de forma lenta e gradual, evoluindo de um conceito que era entendido como um sistema de proposições rigorosamente demonstradas e imutáveis, para um processo contínuo de construção, onde não existe o pronto e o definitivo, “é uma busca constante de explicações e soluções e a reavaliação de seus resultados”. Este conceito ganhou força a partir do século XVI com Copérnico, Bacon, Galileu, Descartes e outros.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34" w:author="Unknown"/>
          <w:rFonts w:ascii="Arial" w:eastAsia="Times New Roman" w:hAnsi="Arial" w:cs="Arial"/>
          <w:sz w:val="18"/>
          <w:szCs w:val="18"/>
          <w:lang w:eastAsia="pt-BR"/>
        </w:rPr>
      </w:pPr>
      <w:ins w:id="35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No seu conceito teórico, é tratado como um saber ordenado e lógico que possibilita a formação de idéias, num processo complexo de pesquisa, análise e síntese, de maneira que as afirmações que não podem ser comprovadas são descartadas do âmbito da ciência. Este conhecimento é privilégio de especialistas das diversas áreas das ciências.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outlineLvl w:val="1"/>
        <w:rPr>
          <w:ins w:id="36" w:author="Unknown"/>
          <w:rFonts w:ascii="Arial" w:eastAsia="Times New Roman" w:hAnsi="Arial" w:cs="Arial"/>
          <w:b/>
          <w:bCs/>
          <w:sz w:val="18"/>
          <w:szCs w:val="18"/>
          <w:lang w:eastAsia="pt-BR"/>
        </w:rPr>
      </w:pPr>
      <w:ins w:id="37" w:author="Unknown">
        <w:r w:rsidRPr="006436ED">
          <w:rPr>
            <w:rFonts w:ascii="Arial" w:eastAsia="Times New Roman" w:hAnsi="Arial" w:cs="Arial"/>
            <w:b/>
            <w:bCs/>
            <w:sz w:val="18"/>
            <w:szCs w:val="18"/>
            <w:lang w:eastAsia="pt-BR"/>
          </w:rPr>
          <w:br/>
          <w:t>Conhecimento Filosófico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38" w:author="Unknown"/>
          <w:rFonts w:ascii="Arial" w:eastAsia="Times New Roman" w:hAnsi="Arial" w:cs="Arial"/>
          <w:sz w:val="18"/>
          <w:szCs w:val="18"/>
          <w:lang w:eastAsia="pt-BR"/>
        </w:rPr>
      </w:pPr>
      <w:ins w:id="39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É o conhecimento que se baseia no filosofar, na interrogação como instrumento para decifrar elementos imperceptíveis aos sentidos, é uma busca partindo do material para o universal, exige um método racional, diferente do método experimental (científico), levando em conta os diferentes objetos de estudo.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40" w:author="Unknown"/>
          <w:rFonts w:ascii="Arial" w:eastAsia="Times New Roman" w:hAnsi="Arial" w:cs="Arial"/>
          <w:sz w:val="18"/>
          <w:szCs w:val="18"/>
          <w:lang w:eastAsia="pt-BR"/>
        </w:rPr>
      </w:pPr>
      <w:ins w:id="41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Emergente da experiência, “suas hipóteses assim como seus postulados, não poderão ser submetidos ao decisivo teste da observação”. O objeto de análise da filosofia são idéias, relações conceptuais, exigências lógicas que não são redutíveis a realidades materiais e, por essa razão, não são passíveis de observação sensorial direta ou indireta (por instrumentos), como a que é exigida pelo conhecimento científico. Hoje, os filósofos, além das questões metafísicas tradicionais, formulam novas questões: </w:t>
        </w:r>
        <w:proofErr w:type="gram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A maquina</w:t>
        </w:r>
        <w:proofErr w:type="gram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substituirá quase totalmente o homem? A clonagem humana será uma prática aceita universalmente? O conhecimento tecnológico é um benefício para o homem? Quando chegará a vez do combate à fome e à miséria? Etc.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outlineLvl w:val="1"/>
        <w:rPr>
          <w:ins w:id="42" w:author="Unknown"/>
          <w:rFonts w:ascii="Arial" w:eastAsia="Times New Roman" w:hAnsi="Arial" w:cs="Arial"/>
          <w:b/>
          <w:bCs/>
          <w:sz w:val="18"/>
          <w:szCs w:val="18"/>
          <w:lang w:eastAsia="pt-BR"/>
        </w:rPr>
      </w:pPr>
      <w:ins w:id="43" w:author="Unknown">
        <w:r w:rsidRPr="006436ED">
          <w:rPr>
            <w:rFonts w:ascii="Arial" w:eastAsia="Times New Roman" w:hAnsi="Arial" w:cs="Arial"/>
            <w:b/>
            <w:bCs/>
            <w:sz w:val="18"/>
            <w:szCs w:val="18"/>
            <w:lang w:eastAsia="pt-BR"/>
          </w:rPr>
          <w:br/>
          <w:t>Conhecimento Teológico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44" w:author="Unknown"/>
          <w:rFonts w:ascii="Arial" w:eastAsia="Times New Roman" w:hAnsi="Arial" w:cs="Arial"/>
          <w:sz w:val="18"/>
          <w:szCs w:val="18"/>
          <w:lang w:eastAsia="pt-BR"/>
        </w:rPr>
      </w:pPr>
      <w:ins w:id="45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Conhecimento adquirido a partir da aceitação de axiomas da fé teológica</w:t>
        </w:r>
        <w:proofErr w:type="gram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, é</w:t>
        </w:r>
        <w:proofErr w:type="gram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fruto da revelação da divindade, por meio de indivíduos inspirados que apresentam respostas aos mistérios que permeiam a mente humana, “pode ser dados da vida futura, da natureza e da existência do absoluto”.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46" w:author="Unknown"/>
          <w:rFonts w:ascii="Arial" w:eastAsia="Times New Roman" w:hAnsi="Arial" w:cs="Arial"/>
          <w:sz w:val="18"/>
          <w:szCs w:val="18"/>
          <w:lang w:eastAsia="pt-BR"/>
        </w:rPr>
      </w:pPr>
      <w:ins w:id="47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“A incumbência do Teólogo é provar a existência de Deus e que os textos Bíblicos foram escritos mediante inspiração Divina, devendo por isso ser realmente aceitos como verdades absolutas e incontestáveis.” Hoje diferentemente do passado histórico, a ciência não se permite ser subjugada a influências de doutrinas da fé: e quem está procurando rever seus dogmas e reformulá-los para não se opor a mentalidade científica do homem contemporâneo é a Teologia”. (João Ruiz) Isso, porém é discutível, pois não há nada mais perfeito que a harmonia e o equilíbrio do UNIVERSO, que de qualquer modo está no conhecimento da </w: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begin"/>
        </w:r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instrText xml:space="preserve"> HYPERLINK "http://www.coladaweb.com/" </w:instrTex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separate"/>
        </w:r>
        <w:r w:rsidRPr="006436ED">
          <w:rPr>
            <w:rFonts w:ascii="Arial" w:eastAsia="Times New Roman" w:hAnsi="Arial" w:cs="Arial"/>
            <w:color w:val="006600"/>
            <w:sz w:val="18"/>
            <w:szCs w:val="18"/>
            <w:u w:val="single"/>
            <w:lang w:eastAsia="pt-BR"/>
          </w:rPr>
          <w:t>humanidade</w: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end"/>
        </w:r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, embora </w:t>
        </w:r>
        <w:proofErr w:type="gram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esta não tenham</w:t>
        </w:r>
        <w:proofErr w:type="gram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mãos que possa apalpá-lo ou olhos que possam divisar seu horizonte infinito... A fé não é cega baseia-se em experiências espirituais, históricas, arqueológicas e coletivas que lhes dá sustentação. O conhecimento pode Ter função de libertação ou de opressão. O conhecimento pode ser libertador não só de indivíduos como de grupos humanos. Nos dias atuais, a detenção do conhecimento é um tipo de poder disputado entre as nações. Contudo o conhecimento pode ser usado como mecanismo de opressão. Quantas pessoas e nações se utilizam do conhecimento que detêm para oprimir?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48" w:author="Unknown"/>
          <w:rFonts w:ascii="Arial" w:eastAsia="Times New Roman" w:hAnsi="Arial" w:cs="Arial"/>
          <w:sz w:val="18"/>
          <w:szCs w:val="18"/>
          <w:lang w:eastAsia="pt-BR"/>
        </w:rPr>
      </w:pPr>
      <w:ins w:id="49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Para discutir estas questões recém citadas, vê-se a necessidade de instituirmos um novo paradigma para discussão do conhecimento, o conhecimento moderno, entende-se por conhecimento moderno, a discussão em torno do conhecimento. É a capacidade de questionar, avaliar parâmetros de toda a história e reconstruir, inovar e intervir. É válido, que além de discutir os paradigmas do conhecimento, é necessário avaliar o problema específico do questionamento científico, fonte imorredoura da inovação, tornada hoje obsessiva. No entanto, a competência inovadora sem precedentes, pode estar muito mais a serviço da exclusão, do que da cidadania </w: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begin"/>
        </w:r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instrText xml:space="preserve"> HYPERLINK "http://www.coladaweb.com/" </w:instrTex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separate"/>
        </w:r>
        <w:r w:rsidRPr="006436ED">
          <w:rPr>
            <w:rFonts w:ascii="Arial" w:eastAsia="Times New Roman" w:hAnsi="Arial" w:cs="Arial"/>
            <w:color w:val="006600"/>
            <w:sz w:val="18"/>
            <w:szCs w:val="18"/>
            <w:u w:val="single"/>
            <w:lang w:eastAsia="pt-BR"/>
          </w:rPr>
          <w:t>solidária</w: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end"/>
        </w:r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e da emancipação humana. O fato de o mercado </w:t>
        </w:r>
        <w:proofErr w:type="gram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neo-liberal</w:t>
        </w:r>
        <w:proofErr w:type="gram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estar se dando muito bem com o conhecimento, tem afastado a escola e a universidade das coisas concretas da vida.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50" w:author="Unknown"/>
          <w:rFonts w:ascii="Arial" w:eastAsia="Times New Roman" w:hAnsi="Arial" w:cs="Arial"/>
          <w:sz w:val="18"/>
          <w:szCs w:val="18"/>
          <w:lang w:eastAsia="pt-BR"/>
        </w:rPr>
      </w:pPr>
      <w:ins w:id="51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lastRenderedPageBreak/>
          <w:t xml:space="preserve">O questionamento sempre foi à alavanca crucial do conhecimento, sendo que para mudar alguma coisa é imprescindível desfazê-la em parte ou, com parâmetros, desfazê-la totalmente. A lógica do questionar leva a uma coerência temerária de a tudo desfazer para inovar. Como exemplo a informática, onde cada computador novo é feito para ser jogado fora, literalmente morre de véspera e não sendo possível imaginar um computador final, eterno. E é neste foco que se nos apegarmos á </w:t>
        </w:r>
        <w:proofErr w:type="spell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instagnação</w:t>
        </w:r>
        <w:proofErr w:type="spell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, também </w:t>
        </w:r>
        <w:proofErr w:type="gram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iremos</w:t>
        </w:r>
        <w:proofErr w:type="gram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para o lixo. Podemos então afirmar a reconstrução provisória dentro do ponto de vista </w:t>
        </w:r>
        <w:proofErr w:type="spellStart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desconstrutivo</w:t>
        </w:r>
        <w:proofErr w:type="spellEnd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, pois tudo que existe hoje será objeto de questionamento, e quem sabe mudanças. O questionamento é assim passível de ser questionado, quando cria um ambiente desfavorável ao homem e à natureza.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52" w:author="Unknown"/>
          <w:rFonts w:ascii="Arial" w:eastAsia="Times New Roman" w:hAnsi="Arial" w:cs="Arial"/>
          <w:sz w:val="18"/>
          <w:szCs w:val="18"/>
          <w:lang w:eastAsia="pt-BR"/>
        </w:rPr>
      </w:pPr>
      <w:ins w:id="53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É importante conciliarmos o conhecimento com outras virtudes essenciais para o saber humano, como a sensibilidade popular, bom senso, sabedoria, experiência de vida, ética etc. Conhecer é comunicar-se, interagir com diferentes perspectivas e modos de compreensão, </w: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begin"/>
        </w:r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instrText xml:space="preserve"> HYPERLINK "http://www.coladaweb.com/" </w:instrTex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separate"/>
        </w:r>
        <w:r w:rsidRPr="006436ED">
          <w:rPr>
            <w:rFonts w:ascii="Arial" w:eastAsia="Times New Roman" w:hAnsi="Arial" w:cs="Arial"/>
            <w:color w:val="006600"/>
            <w:sz w:val="18"/>
            <w:szCs w:val="18"/>
            <w:u w:val="single"/>
            <w:lang w:eastAsia="pt-BR"/>
          </w:rPr>
          <w:t>inovando</w:t>
        </w:r>
        <w:r w:rsidR="002F5438" w:rsidRPr="006436ED">
          <w:rPr>
            <w:rFonts w:ascii="Arial" w:eastAsia="Times New Roman" w:hAnsi="Arial" w:cs="Arial"/>
            <w:sz w:val="18"/>
            <w:szCs w:val="18"/>
            <w:lang w:eastAsia="pt-BR"/>
          </w:rPr>
          <w:fldChar w:fldCharType="end"/>
        </w:r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 e modificando a realidade.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54" w:author="Unknown"/>
          <w:rFonts w:ascii="Arial" w:eastAsia="Times New Roman" w:hAnsi="Arial" w:cs="Arial"/>
          <w:sz w:val="18"/>
          <w:szCs w:val="18"/>
          <w:lang w:eastAsia="pt-BR"/>
        </w:rPr>
      </w:pPr>
      <w:ins w:id="55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 xml:space="preserve">A relação entre conhecimento e democracia, modernamente, caracteriza-se como uma relação intrínseca, o poder do conhecimento se impõe através de varias formas de dominação: econômica, política, social etc. A diferença entre pobres e ricos, é determinada pelo fato de se deter ou não conhecimento, já que o acesso à </w:t>
        </w:r>
        <w:bookmarkStart w:id="56" w:name="_GoBack"/>
        <w:bookmarkEnd w:id="56"/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renda define as chances das pessoas e sociedades, cada vez mais, estas chances serão definidas pelo acesso ao conhecimento. Convencionou-se que em liderança política é indispensável nível superior. E no topo da pirâmide social encontramos o conhecimento como o fator diferencial.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57" w:author="Unknown"/>
          <w:rFonts w:ascii="Arial" w:eastAsia="Times New Roman" w:hAnsi="Arial" w:cs="Arial"/>
          <w:sz w:val="18"/>
          <w:szCs w:val="18"/>
          <w:lang w:eastAsia="pt-BR"/>
        </w:rPr>
      </w:pPr>
      <w:ins w:id="58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É inimaginável o progresso técnico que o conhecimento pode nos proporcionar, como é facilmente imaginável o risco da destruição total. Para equalizar esta distorção, o preço maior é a dificuldade de arrumar a felicidade que, parceira da sabedoria e do bom senso é muitas vezes desestabilizada pela soberba do conhecimento.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ins w:id="59" w:author="Unknown">
        <w:r w:rsidRPr="006436ED">
          <w:rPr>
            <w:rFonts w:ascii="Arial" w:eastAsia="Times New Roman" w:hAnsi="Arial" w:cs="Arial"/>
            <w:sz w:val="18"/>
            <w:szCs w:val="18"/>
            <w:lang w:eastAsia="pt-BR"/>
          </w:rPr>
          <w:t>De forma geral podemos dizer que o conhecimento é o distintivo principal do ser humano, são virtude e método central de análise e intervenção da realidade. Também é ideologia com base científica a serviço da elite e/ ou da corporação dos cientistas, quando isenta de valores. E finalmente pode ser a perversidade do ser humano, quando é feito e usado para fins de destruição.</w:t>
        </w:r>
      </w:ins>
    </w:p>
    <w:p w:rsidR="00DA5880" w:rsidRPr="006436ED" w:rsidRDefault="00DA5880" w:rsidP="006436ED">
      <w:pPr>
        <w:spacing w:before="100" w:beforeAutospacing="1" w:after="100" w:afterAutospacing="1" w:line="240" w:lineRule="auto"/>
        <w:jc w:val="both"/>
        <w:rPr>
          <w:ins w:id="60" w:author="Unknown"/>
          <w:rFonts w:ascii="Arial" w:eastAsia="Times New Roman" w:hAnsi="Arial" w:cs="Arial"/>
          <w:sz w:val="18"/>
          <w:szCs w:val="18"/>
          <w:lang w:eastAsia="pt-BR"/>
        </w:rPr>
      </w:pPr>
      <w:r w:rsidRPr="006436ED">
        <w:rPr>
          <w:rFonts w:ascii="Arial" w:eastAsia="Times New Roman" w:hAnsi="Arial" w:cs="Arial"/>
          <w:sz w:val="18"/>
          <w:szCs w:val="18"/>
          <w:lang w:eastAsia="pt-BR"/>
        </w:rPr>
        <w:t>Disponível em: &lt;</w:t>
      </w:r>
      <w:proofErr w:type="gramStart"/>
      <w:r w:rsidRPr="006436ED">
        <w:rPr>
          <w:rFonts w:ascii="Arial" w:eastAsia="Times New Roman" w:hAnsi="Arial" w:cs="Arial"/>
          <w:sz w:val="18"/>
          <w:szCs w:val="18"/>
          <w:lang w:eastAsia="pt-BR"/>
        </w:rPr>
        <w:t>http://www.coladaweb.com/filosofia/conhecimento-empirico,</w:t>
      </w:r>
      <w:proofErr w:type="gramEnd"/>
      <w:r w:rsidRPr="006436ED">
        <w:rPr>
          <w:rFonts w:ascii="Arial" w:eastAsia="Times New Roman" w:hAnsi="Arial" w:cs="Arial"/>
          <w:sz w:val="18"/>
          <w:szCs w:val="18"/>
          <w:lang w:eastAsia="pt-BR"/>
        </w:rPr>
        <w:t>-cientifico,-filosofico-e-teologico&gt; Acesso em: 01 abr. 2013.</w:t>
      </w:r>
    </w:p>
    <w:p w:rsidR="00DC7520" w:rsidRDefault="00DC7520"/>
    <w:sectPr w:rsidR="00DC7520" w:rsidSect="006436ED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A70D4"/>
    <w:multiLevelType w:val="multilevel"/>
    <w:tmpl w:val="854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5880"/>
    <w:rsid w:val="002F5438"/>
    <w:rsid w:val="006436ED"/>
    <w:rsid w:val="00CD2948"/>
    <w:rsid w:val="00DA5880"/>
    <w:rsid w:val="00DC7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38"/>
  </w:style>
  <w:style w:type="paragraph" w:styleId="Ttulo1">
    <w:name w:val="heading 1"/>
    <w:basedOn w:val="Normal"/>
    <w:link w:val="Ttulo1Char"/>
    <w:uiPriority w:val="9"/>
    <w:qFormat/>
    <w:rsid w:val="00DA5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A5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8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A58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A58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5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A5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8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A58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A58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1752</Words>
  <Characters>9461</Characters>
  <Application>Microsoft Office Word</Application>
  <DocSecurity>0</DocSecurity>
  <Lines>78</Lines>
  <Paragraphs>22</Paragraphs>
  <ScaleCrop>false</ScaleCrop>
  <Company/>
  <LinksUpToDate>false</LinksUpToDate>
  <CharactersWithSpaces>11191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Luiza</dc:creator>
  <cp:lastModifiedBy>User</cp:lastModifiedBy>
  <cp:revision>3</cp:revision>
  <dcterms:created xsi:type="dcterms:W3CDTF">2013-04-11T17:54:00Z</dcterms:created>
  <dcterms:modified xsi:type="dcterms:W3CDTF">2016-03-07T11:58:00Z</dcterms:modified>
</cp:coreProperties>
</file>